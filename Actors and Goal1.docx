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InsRangeStart w:id="0" w:author="Other Author" w:date="2014-05-17T21:55:00Z"/>
    <w:sdt>
      <w:sdtPr>
        <w:id w:val="15954204"/>
        <w:docPartObj>
          <w:docPartGallery w:val="Cover Pages"/>
          <w:docPartUnique/>
        </w:docPartObj>
      </w:sdtPr>
      <w:sdtContent>
        <w:customXmlInsRangeEnd w:id="0"/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4034"/>
            <w:gridCol w:w="9876"/>
          </w:tblGrid>
          <w:tr w:rsidR="0052169A" w:rsidTr="009F0F65">
            <w:trPr>
              <w:trHeight w:val="432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:rsidR="0052169A" w:rsidRDefault="0052169A" w:rsidP="009F0F65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52169A" w:rsidRPr="009F0F65" w:rsidRDefault="00F71059" w:rsidP="002D480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D5872">
                      <w:rPr>
                        <w:rFonts w:asciiTheme="majorHAnsi" w:hAnsiTheme="majorHAnsi"/>
                        <w:caps/>
                        <w:sz w:val="60"/>
                        <w:szCs w:val="60"/>
                      </w:rPr>
                      <w:t>Actors and Goals</w:t>
                    </w:r>
                  </w:sdtContent>
                </w:sdt>
              </w:p>
            </w:tc>
            <w:bookmarkStart w:id="1" w:name="_GoBack"/>
            <w:bookmarkEnd w:id="1"/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7B36E9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D8557C">
                  <w:rPr>
                    <w:color w:val="FFFFFF" w:themeColor="background1"/>
                    <w:sz w:val="32"/>
                    <w:szCs w:val="32"/>
                  </w:rPr>
                  <w:t>5/17/2014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803F46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customXmlInsRangeStart w:id="2" w:author="Other Author" w:date="2014-05-17T21:55:00Z"/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1595420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customXmlInsRangeEnd w:id="2"/>
                    <w:r w:rsidR="003D5872">
                      <w:rPr>
                        <w:sz w:val="40"/>
                        <w:szCs w:val="40"/>
                      </w:rPr>
                      <w:t>CVS PHARMACY OPERATION</w:t>
                    </w:r>
                    <w:customXmlInsRangeStart w:id="3" w:author="Other Author" w:date="2014-05-17T21:55:00Z"/>
                  </w:sdtContent>
                </w:sdt>
                <w:customXmlInsRangeEnd w:id="3"/>
                <w:ins w:id="4" w:author="aktar" w:date="2014-05-17T21:55:00Z">
                  <w:r w:rsidR="00D8557C">
                    <w:rPr>
                      <w:color w:val="FFFFFF" w:themeColor="background1"/>
                      <w:sz w:val="40"/>
                      <w:szCs w:val="40"/>
                    </w:rPr>
                    <w:t>.</w:t>
                  </w:r>
                </w:ins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9A56B6">
                <w:pPr>
                  <w:pStyle w:val="NoSpacing"/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C522BD" w:rsidRDefault="00571675" w:rsidP="00C522BD">
          <w:r>
            <w:br w:type="page"/>
          </w:r>
        </w:p>
        <w:tbl>
          <w:tblPr>
            <w:tblStyle w:val="ColorfulList-Accent1"/>
            <w:tblW w:w="0" w:type="auto"/>
            <w:tblLayout w:type="fixed"/>
            <w:tblLook w:val="04A0"/>
          </w:tblPr>
          <w:tblGrid>
            <w:gridCol w:w="1548"/>
            <w:gridCol w:w="6030"/>
            <w:gridCol w:w="6318"/>
            <w:tblGridChange w:id="5">
              <w:tblGrid>
                <w:gridCol w:w="1548"/>
                <w:gridCol w:w="6030"/>
                <w:gridCol w:w="6318"/>
              </w:tblGrid>
            </w:tblGridChange>
          </w:tblGrid>
          <w:tr w:rsidR="00C522BD" w:rsidTr="005A2BFE">
            <w:trPr>
              <w:cnfStyle w:val="100000000000"/>
              <w:tblHeader/>
            </w:trPr>
            <w:tc>
              <w:tcPr>
                <w:cnfStyle w:val="001000000000"/>
                <w:tcW w:w="1548" w:type="dxa"/>
              </w:tcPr>
              <w:p w:rsidR="00C522BD" w:rsidRDefault="002D4808" w:rsidP="009A56B6">
                <w:pPr>
                  <w:pStyle w:val="NoSpacing"/>
                </w:pPr>
                <w:r>
                  <w:t>Actor</w:t>
                </w:r>
              </w:p>
            </w:tc>
            <w:tc>
              <w:tcPr>
                <w:tcW w:w="6030" w:type="dxa"/>
              </w:tcPr>
              <w:p w:rsidR="00C522BD" w:rsidRDefault="00C522BD" w:rsidP="009A56B6">
                <w:pPr>
                  <w:pStyle w:val="NoSpacing"/>
                  <w:cnfStyle w:val="100000000000"/>
                </w:pPr>
                <w:r>
                  <w:t>Description</w:t>
                </w:r>
              </w:p>
            </w:tc>
            <w:tc>
              <w:tcPr>
                <w:tcW w:w="6318" w:type="dxa"/>
              </w:tcPr>
              <w:p w:rsidR="00C522BD" w:rsidRDefault="002D4808" w:rsidP="009A56B6">
                <w:pPr>
                  <w:pStyle w:val="NoSpacing"/>
                  <w:cnfStyle w:val="100000000000"/>
                </w:pPr>
                <w:r>
                  <w:t>Goals</w:t>
                </w:r>
              </w:p>
            </w:tc>
          </w:tr>
          <w:tr w:rsidR="00D8557C" w:rsidTr="005A2BFE">
            <w:trPr>
              <w:cnfStyle w:val="000000100000"/>
              <w:cantSplit/>
            </w:trPr>
            <w:tc>
              <w:tcPr>
                <w:cnfStyle w:val="001000000000"/>
                <w:tcW w:w="1548" w:type="dxa"/>
              </w:tcPr>
              <w:p w:rsidR="00D8557C" w:rsidRDefault="00D8557C" w:rsidP="004E489A">
                <w:pPr>
                  <w:pStyle w:val="NoSpacing"/>
                </w:pPr>
                <w:r>
                  <w:t>A-1</w:t>
                </w:r>
              </w:p>
            </w:tc>
            <w:tc>
              <w:tcPr>
                <w:tcW w:w="6030" w:type="dxa"/>
              </w:tcPr>
              <w:p w:rsidR="00D8557C" w:rsidRPr="00C522BD" w:rsidRDefault="00D8557C" w:rsidP="009A56B6">
                <w:pPr>
                  <w:pStyle w:val="NoSpacing"/>
                  <w:cnfStyle w:val="0000001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Buyer</w:t>
                </w:r>
              </w:p>
              <w:p w:rsidR="00D8557C" w:rsidRDefault="00D8557C" w:rsidP="009A56B6">
                <w:pPr>
                  <w:pStyle w:val="NoSpacing"/>
                  <w:cnfStyle w:val="000000100000"/>
                </w:pPr>
              </w:p>
            </w:tc>
            <w:tc>
              <w:tcPr>
                <w:tcW w:w="6318" w:type="dxa"/>
              </w:tcPr>
              <w:p w:rsidR="00D8557C" w:rsidRPr="002D4808" w:rsidRDefault="00D8557C" w:rsidP="009A56B6">
                <w:pPr>
                  <w:pStyle w:val="NoSpacing"/>
                  <w:cnfStyle w:val="000000100000"/>
                </w:pPr>
              </w:p>
            </w:tc>
          </w:tr>
          <w:tr w:rsidR="00D8557C" w:rsidTr="005A2BFE">
            <w:trPr>
              <w:cantSplit/>
            </w:trPr>
            <w:tc>
              <w:tcPr>
                <w:cnfStyle w:val="001000000000"/>
                <w:tcW w:w="1548" w:type="dxa"/>
              </w:tcPr>
              <w:p w:rsidR="00D8557C" w:rsidRDefault="00D8557C" w:rsidP="004E489A">
                <w:pPr>
                  <w:pStyle w:val="NoSpacing"/>
                </w:pPr>
                <w:r>
                  <w:t>A-1</w:t>
                </w:r>
              </w:p>
            </w:tc>
            <w:tc>
              <w:tcPr>
                <w:tcW w:w="6030" w:type="dxa"/>
              </w:tcPr>
              <w:p w:rsidR="00D8557C" w:rsidRPr="00C522BD" w:rsidRDefault="00D8557C" w:rsidP="009A56B6">
                <w:pPr>
                  <w:pStyle w:val="NoSpacing"/>
                  <w:cnfStyle w:val="0000000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MANAGER</w:t>
                </w:r>
              </w:p>
              <w:p w:rsidR="00D8557C" w:rsidRDefault="00D8557C" w:rsidP="00D8557C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</w:pPr>
                <w:r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Store Manager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Needs to perform store operation </w:t>
                </w:r>
              </w:p>
            </w:tc>
            <w:tc>
              <w:tcPr>
                <w:tcW w:w="6318" w:type="dxa"/>
              </w:tcPr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6" w:author="Other Author" w:date="2014-05-17T21:55:00Z">
                    <w:pPr>
                      <w:pStyle w:val="ListParagraph"/>
                      <w:widowControl w:val="0"/>
                      <w:numPr>
                        <w:numId w:val="26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proofErr w:type="gramStart"/>
                <w:r w:rsidRPr="00D8557C">
                  <w:rPr>
                    <w:rFonts w:ascii="Calibri" w:hAnsi="Calibri" w:cs="Calibri"/>
                    <w:szCs w:val="23"/>
                  </w:rPr>
                  <w:t>1.controlling</w:t>
                </w:r>
                <w:proofErr w:type="gramEnd"/>
                <w:r w:rsidRPr="00D8557C">
                  <w:rPr>
                    <w:rFonts w:ascii="Calibri" w:hAnsi="Calibri" w:cs="Calibri"/>
                    <w:szCs w:val="23"/>
                  </w:rPr>
                  <w:t xml:space="preserve"> payroll.</w:t>
                </w:r>
                <w:r w:rsidRPr="00D8557C">
                  <w:t xml:space="preserve"> </w:t>
                </w:r>
              </w:p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7" w:author="Other Author" w:date="2014-05-17T21:55:00Z">
                    <w:pPr>
                      <w:pStyle w:val="ListParagraph"/>
                      <w:widowControl w:val="0"/>
                      <w:numPr>
                        <w:numId w:val="26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r w:rsidRPr="00D8557C">
                  <w:rPr>
                    <w:rFonts w:ascii="Calibri" w:hAnsi="Calibri" w:cs="Calibri"/>
                    <w:szCs w:val="23"/>
                  </w:rPr>
                  <w:t>2. controlling shrink</w:t>
                </w:r>
              </w:p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8" w:author="Other Author" w:date="2014-05-17T21:55:00Z">
                    <w:pPr>
                      <w:pStyle w:val="ListParagraph"/>
                      <w:widowControl w:val="0"/>
                      <w:numPr>
                        <w:numId w:val="26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proofErr w:type="gramStart"/>
                <w:r w:rsidRPr="00D8557C">
                  <w:rPr>
                    <w:rFonts w:ascii="Calibri" w:hAnsi="Calibri" w:cs="Calibri"/>
                    <w:szCs w:val="23"/>
                  </w:rPr>
                  <w:t>3.ordering</w:t>
                </w:r>
                <w:proofErr w:type="gramEnd"/>
                <w:r w:rsidRPr="00D8557C">
                  <w:rPr>
                    <w:rFonts w:ascii="Calibri" w:hAnsi="Calibri" w:cs="Calibri"/>
                    <w:szCs w:val="23"/>
                  </w:rPr>
                  <w:t xml:space="preserve"> merchandise.</w:t>
                </w:r>
                <w:r w:rsidRPr="00D8557C">
                  <w:t xml:space="preserve"> </w:t>
                </w:r>
              </w:p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9" w:author="Other Author" w:date="2014-05-17T21:55:00Z">
                    <w:pPr>
                      <w:pStyle w:val="ListParagraph"/>
                      <w:widowControl w:val="0"/>
                      <w:numPr>
                        <w:numId w:val="26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r w:rsidRPr="00D8557C">
                  <w:rPr>
                    <w:rFonts w:ascii="Calibri" w:hAnsi="Calibri" w:cs="Calibri"/>
                    <w:szCs w:val="23"/>
                  </w:rPr>
                  <w:t>4. Conducting Weekly Meetings</w:t>
                </w:r>
              </w:p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10" w:author="Other Author" w:date="2014-05-17T21:55:00Z">
                    <w:pPr>
                      <w:pStyle w:val="ListParagraph"/>
                      <w:widowControl w:val="0"/>
                      <w:numPr>
                        <w:numId w:val="26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r w:rsidRPr="00D8557C">
                  <w:rPr>
                    <w:rFonts w:ascii="Calibri" w:hAnsi="Calibri" w:cs="Calibri"/>
                    <w:szCs w:val="23"/>
                  </w:rPr>
                  <w:t>5.Review Productivity and P/L Report</w:t>
                </w:r>
              </w:p>
              <w:p w:rsidR="00AB4738" w:rsidRPr="00AB4738" w:rsidRDefault="00AB4738" w:rsidP="00AB4738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11" w:author="Other Author" w:date="2014-05-17T21:55:00Z"/>
                  </w:rPr>
                </w:pPr>
                <w:ins w:id="12" w:author="Other Author" w:date="2014-05-17T21:55:00Z">
                  <w:r w:rsidRPr="00AB4738">
                    <w:rPr>
                      <w:rFonts w:ascii="Calibri" w:hAnsi="Calibri" w:cs="Calibri"/>
                      <w:szCs w:val="23"/>
                    </w:rPr>
                    <w:t>Increasing net income by reducing expenses.</w:t>
                  </w:r>
                  <w:r w:rsidRPr="00AB4738">
                    <w:t xml:space="preserve"> </w:t>
                  </w:r>
                </w:ins>
              </w:p>
              <w:p w:rsidR="00AB4738" w:rsidRPr="00AB4738" w:rsidRDefault="00AB4738" w:rsidP="00AB4738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13" w:author="Other Author" w:date="2014-05-17T21:55:00Z"/>
                  </w:rPr>
                </w:pPr>
                <w:ins w:id="14" w:author="Other Author" w:date="2014-05-17T21:55:00Z">
                  <w:r w:rsidRPr="00AB4738">
                    <w:rPr>
                      <w:rFonts w:ascii="Calibri" w:hAnsi="Calibri" w:cs="Calibri"/>
                      <w:szCs w:val="23"/>
                    </w:rPr>
                    <w:t>Conducting yearly inventory.</w:t>
                  </w:r>
                  <w:r w:rsidRPr="00AB4738">
                    <w:t xml:space="preserve"> </w:t>
                  </w:r>
                </w:ins>
              </w:p>
              <w:p w:rsidR="00D8557C" w:rsidRPr="002D4808" w:rsidRDefault="00D8557C" w:rsidP="009A56B6">
                <w:pPr>
                  <w:pStyle w:val="NoSpacing"/>
                  <w:cnfStyle w:val="000000000000"/>
                </w:pPr>
              </w:p>
            </w:tc>
          </w:tr>
          <w:tr w:rsidR="00D8557C" w:rsidTr="005A2BFE">
            <w:trPr>
              <w:cnfStyle w:val="000000100000"/>
              <w:cantSplit/>
            </w:trPr>
            <w:tc>
              <w:tcPr>
                <w:cnfStyle w:val="001000000000"/>
                <w:tcW w:w="1548" w:type="dxa"/>
              </w:tcPr>
              <w:p w:rsidR="00D8557C" w:rsidRDefault="00D8557C" w:rsidP="004E489A">
                <w:pPr>
                  <w:pStyle w:val="NoSpacing"/>
                </w:pPr>
                <w:r>
                  <w:t>A-2</w:t>
                </w:r>
              </w:p>
            </w:tc>
            <w:tc>
              <w:tcPr>
                <w:tcW w:w="6030" w:type="dxa"/>
              </w:tcPr>
              <w:p w:rsidR="00D8557C" w:rsidRPr="00C522BD" w:rsidRDefault="00D8557C" w:rsidP="009A56B6">
                <w:pPr>
                  <w:pStyle w:val="NoSpacing"/>
                  <w:cnfStyle w:val="0000001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PRESIDENT</w:t>
                </w:r>
              </w:p>
              <w:p w:rsidR="00D8557C" w:rsidRDefault="00D8557C" w:rsidP="009A56B6">
                <w:pPr>
                  <w:pStyle w:val="NoSpacing"/>
                  <w:cnfStyle w:val="000000100000"/>
                </w:pPr>
              </w:p>
            </w:tc>
            <w:tc>
              <w:tcPr>
                <w:tcW w:w="6318" w:type="dxa"/>
              </w:tcPr>
              <w:p w:rsidR="00D8557C" w:rsidRPr="002D4808" w:rsidRDefault="00D8557C" w:rsidP="009A56B6">
                <w:pPr>
                  <w:pStyle w:val="NoSpacing"/>
                  <w:cnfStyle w:val="000000100000"/>
                </w:pPr>
              </w:p>
            </w:tc>
          </w:tr>
          <w:tr w:rsidR="00AB4738" w:rsidTr="005A2BFE">
            <w:trPr>
              <w:cantSplit/>
              <w:ins w:id="15" w:author="Other Author" w:date="2014-05-17T21:55:00Z"/>
            </w:trPr>
            <w:tc>
              <w:tcPr>
                <w:cnfStyle w:val="001000000000"/>
                <w:tcW w:w="1548" w:type="dxa"/>
              </w:tcPr>
              <w:p w:rsidR="00AB4738" w:rsidRDefault="00AB4738" w:rsidP="004E489A">
                <w:pPr>
                  <w:pStyle w:val="NoSpacing"/>
                  <w:rPr>
                    <w:ins w:id="16" w:author="Other Author" w:date="2014-05-17T21:55:00Z"/>
                  </w:rPr>
                </w:pPr>
                <w:ins w:id="17" w:author="Other Author" w:date="2014-05-17T21:55:00Z">
                  <w:r>
                    <w:t>A-2</w:t>
                  </w:r>
                </w:ins>
              </w:p>
            </w:tc>
            <w:tc>
              <w:tcPr>
                <w:tcW w:w="6030" w:type="dxa"/>
              </w:tcPr>
              <w:p w:rsidR="00AB4738" w:rsidRPr="00C522BD" w:rsidRDefault="00AB4738" w:rsidP="009A56B6">
                <w:pPr>
                  <w:pStyle w:val="NoSpacing"/>
                  <w:cnfStyle w:val="000000000000"/>
                  <w:rPr>
                    <w:ins w:id="18" w:author="Other Author" w:date="2014-05-17T21:55:00Z"/>
                    <w:rStyle w:val="SubtleEmphasis"/>
                  </w:rPr>
                </w:pPr>
                <w:ins w:id="19" w:author="Other Author" w:date="2014-05-17T21:55:00Z">
                  <w:r>
                    <w:rPr>
                      <w:rStyle w:val="SubtleEmphasis"/>
                    </w:rPr>
                    <w:t>Employees</w:t>
                  </w:r>
                </w:ins>
              </w:p>
              <w:p w:rsidR="00AB4738" w:rsidRDefault="00AB4738" w:rsidP="00AB473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20" w:author="Other Author" w:date="2014-05-17T21:55:00Z"/>
                  </w:rPr>
                </w:pPr>
                <w:ins w:id="21" w:author="Other Author" w:date="2014-05-17T21:55:00Z">
                  <w:r>
                    <w:rPr>
                      <w:rFonts w:ascii="Calibri" w:hAnsi="Calibri" w:cs="Calibri"/>
                      <w:szCs w:val="23"/>
                    </w:rPr>
                    <w:t>Defined as cashiers and Stockpersons</w:t>
                  </w:r>
                </w:ins>
              </w:p>
            </w:tc>
            <w:tc>
              <w:tcPr>
                <w:tcW w:w="6318" w:type="dxa"/>
              </w:tcPr>
              <w:p w:rsidR="00AB4738" w:rsidRPr="00AB4738" w:rsidRDefault="00AB4738" w:rsidP="00AB4738">
                <w:pPr>
                  <w:pStyle w:val="ListParagraph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22" w:author="Other Author" w:date="2014-05-17T21:55:00Z"/>
                  </w:rPr>
                </w:pPr>
                <w:ins w:id="23" w:author="Other Author" w:date="2014-05-17T21:55:00Z">
                  <w:r w:rsidRPr="00AB4738">
                    <w:rPr>
                      <w:rFonts w:ascii="Calibri" w:hAnsi="Calibri" w:cs="Calibri"/>
                      <w:szCs w:val="23"/>
                    </w:rPr>
                    <w:t>Provide an excellent customer service</w:t>
                  </w:r>
                </w:ins>
              </w:p>
              <w:p w:rsidR="00AB4738" w:rsidRPr="00AB4738" w:rsidRDefault="00AB4738" w:rsidP="00AB4738">
                <w:pPr>
                  <w:pStyle w:val="ListParagraph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24" w:author="Other Author" w:date="2014-05-17T21:55:00Z"/>
                  </w:rPr>
                </w:pPr>
                <w:ins w:id="25" w:author="Other Author" w:date="2014-05-17T21:55:00Z">
                  <w:r w:rsidRPr="00AB4738">
                    <w:rPr>
                      <w:rFonts w:ascii="Calibri" w:hAnsi="Calibri" w:cs="Calibri"/>
                      <w:szCs w:val="23"/>
                    </w:rPr>
                    <w:t>Ring up transaction for customer</w:t>
                  </w:r>
                </w:ins>
              </w:p>
              <w:p w:rsidR="00AB4738" w:rsidRPr="00AB4738" w:rsidRDefault="00AB4738" w:rsidP="00AB4738">
                <w:pPr>
                  <w:pStyle w:val="ListParagraph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26" w:author="Other Author" w:date="2014-05-17T21:55:00Z"/>
                  </w:rPr>
                </w:pPr>
                <w:ins w:id="27" w:author="Other Author" w:date="2014-05-17T21:55:00Z">
                  <w:r w:rsidRPr="00AB4738">
                    <w:rPr>
                      <w:rFonts w:ascii="Calibri" w:hAnsi="Calibri" w:cs="Calibri"/>
                      <w:szCs w:val="23"/>
                    </w:rPr>
                    <w:t>After every transaction thank customer</w:t>
                  </w:r>
                </w:ins>
              </w:p>
              <w:p w:rsidR="00AB4738" w:rsidRPr="00AB4738" w:rsidRDefault="00AB4738" w:rsidP="00AB4738">
                <w:pPr>
                  <w:pStyle w:val="ListParagraph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28" w:author="Other Author" w:date="2014-05-17T21:55:00Z"/>
                  </w:rPr>
                </w:pPr>
                <w:proofErr w:type="spellStart"/>
                <w:ins w:id="29" w:author="Other Author" w:date="2014-05-17T21:55:00Z">
                  <w:r w:rsidRPr="00AB4738">
                    <w:rPr>
                      <w:rFonts w:ascii="Calibri" w:hAnsi="Calibri" w:cs="Calibri"/>
                      <w:szCs w:val="23"/>
                    </w:rPr>
                    <w:t>Stokpersons</w:t>
                  </w:r>
                  <w:proofErr w:type="spellEnd"/>
                  <w:r w:rsidRPr="00AB4738">
                    <w:rPr>
                      <w:rFonts w:ascii="Calibri" w:hAnsi="Calibri" w:cs="Calibri"/>
                      <w:szCs w:val="23"/>
                    </w:rPr>
                    <w:t xml:space="preserve"> responsible for loading and unloading</w:t>
                  </w:r>
                </w:ins>
              </w:p>
              <w:p w:rsidR="00AB4738" w:rsidRPr="00AB4738" w:rsidRDefault="00AB4738" w:rsidP="00AB4738">
                <w:pPr>
                  <w:pStyle w:val="ListParagraph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30" w:author="Other Author" w:date="2014-05-17T21:55:00Z"/>
                  </w:rPr>
                </w:pPr>
                <w:ins w:id="31" w:author="Other Author" w:date="2014-05-17T21:55:00Z">
                  <w:r w:rsidRPr="00AB4738">
                    <w:rPr>
                      <w:rFonts w:ascii="Calibri" w:hAnsi="Calibri" w:cs="Calibri"/>
                      <w:szCs w:val="23"/>
                    </w:rPr>
                    <w:t>Replenish merchandise on shelf</w:t>
                  </w:r>
                </w:ins>
              </w:p>
              <w:p w:rsidR="00AB4738" w:rsidRPr="00AB4738" w:rsidRDefault="00AB4738" w:rsidP="00AB4738">
                <w:pPr>
                  <w:pStyle w:val="ListParagraph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rPr>
                    <w:ins w:id="32" w:author="Other Author" w:date="2014-05-17T21:55:00Z"/>
                  </w:rPr>
                </w:pPr>
                <w:ins w:id="33" w:author="Other Author" w:date="2014-05-17T21:55:00Z">
                  <w:r w:rsidRPr="00AB4738">
                    <w:rPr>
                      <w:rFonts w:ascii="Calibri" w:hAnsi="Calibri" w:cs="Calibri"/>
                      <w:szCs w:val="23"/>
                    </w:rPr>
                    <w:t>Provide good customer service.</w:t>
                  </w:r>
                  <w:r w:rsidRPr="00AB4738">
                    <w:t xml:space="preserve"> </w:t>
                  </w:r>
                </w:ins>
              </w:p>
              <w:p w:rsidR="00AB4738" w:rsidRPr="002D4808" w:rsidRDefault="00AB4738" w:rsidP="009A56B6">
                <w:pPr>
                  <w:pStyle w:val="NoSpacing"/>
                  <w:cnfStyle w:val="000000000000"/>
                  <w:rPr>
                    <w:ins w:id="34" w:author="Other Author" w:date="2014-05-17T21:55:00Z"/>
                  </w:rPr>
                </w:pPr>
              </w:p>
            </w:tc>
          </w:tr>
          <w:tr w:rsidR="00D8557C" w:rsidTr="005A2BFE">
            <w:tblPrEx>
              <w:tblW w:w="0" w:type="auto"/>
              <w:tblLayout w:type="fixed"/>
              <w:tblPrExChange w:id="35" w:author="Other Author" w:date="2014-05-17T21:55:00Z">
                <w:tblPrEx>
                  <w:tblW w:w="0" w:type="auto"/>
                  <w:tblLayout w:type="fixed"/>
                </w:tblPrEx>
              </w:tblPrExChange>
            </w:tblPrEx>
            <w:trPr>
              <w:cnfStyle w:val="000000100000"/>
              <w:cantSplit/>
              <w:trPrChange w:id="36" w:author="Other Author" w:date="2014-05-17T21:55:00Z">
                <w:trPr>
                  <w:cantSplit/>
                </w:trPr>
              </w:trPrChange>
            </w:trPr>
            <w:tc>
              <w:tcPr>
                <w:cnfStyle w:val="001000000000"/>
                <w:tcW w:w="1548" w:type="dxa"/>
                <w:tcPrChange w:id="37" w:author="Other Author" w:date="2014-05-17T21:55:00Z">
                  <w:tcPr>
                    <w:tcW w:w="1548" w:type="dxa"/>
                  </w:tcPr>
                </w:tcPrChange>
              </w:tcPr>
              <w:p w:rsidR="00D8557C" w:rsidRDefault="00D8557C" w:rsidP="004E489A">
                <w:pPr>
                  <w:pStyle w:val="NoSpacing"/>
                  <w:cnfStyle w:val="001000100000"/>
                </w:pPr>
                <w:r>
                  <w:t>A-3</w:t>
                </w:r>
              </w:p>
            </w:tc>
            <w:tc>
              <w:tcPr>
                <w:tcW w:w="6030" w:type="dxa"/>
                <w:tcPrChange w:id="38" w:author="Other Author" w:date="2014-05-17T21:55:00Z">
                  <w:tcPr>
                    <w:tcW w:w="6030" w:type="dxa"/>
                  </w:tcPr>
                </w:tcPrChange>
              </w:tcPr>
              <w:p w:rsidR="00D8557C" w:rsidRDefault="00D8557C" w:rsidP="009A56B6">
                <w:pPr>
                  <w:pStyle w:val="NoSpacing"/>
                  <w:cnfStyle w:val="0000001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Customer</w:t>
                </w:r>
              </w:p>
              <w:p w:rsidR="00D8557C" w:rsidRPr="00C522BD" w:rsidRDefault="00D8557C" w:rsidP="009A56B6">
                <w:pPr>
                  <w:pStyle w:val="NoSpacing"/>
                  <w:cnfStyle w:val="000000100000"/>
                  <w:rPr>
                    <w:rStyle w:val="SubtleEmphasis"/>
                  </w:rPr>
                </w:pPr>
              </w:p>
              <w:p w:rsidR="00D8557C" w:rsidRDefault="00D8557C" w:rsidP="009A56B6">
                <w:pPr>
                  <w:pStyle w:val="NoSpacing"/>
                  <w:cnfStyle w:val="000000100000"/>
                </w:pPr>
              </w:p>
            </w:tc>
            <w:tc>
              <w:tcPr>
                <w:tcW w:w="6318" w:type="dxa"/>
                <w:tcPrChange w:id="39" w:author="Other Author" w:date="2014-05-17T21:55:00Z">
                  <w:tcPr>
                    <w:tcW w:w="6318" w:type="dxa"/>
                  </w:tcPr>
                </w:tcPrChange>
              </w:tcPr>
              <w:p w:rsidR="00D8557C" w:rsidRPr="002D4808" w:rsidRDefault="00D8557C" w:rsidP="009A56B6">
                <w:pPr>
                  <w:pStyle w:val="NoSpacing"/>
                  <w:cnfStyle w:val="000000100000"/>
                </w:pPr>
              </w:p>
            </w:tc>
          </w:tr>
          <w:tr w:rsidR="00D8557C" w:rsidTr="005A2BFE">
            <w:tblPrEx>
              <w:tblW w:w="0" w:type="auto"/>
              <w:tblLayout w:type="fixed"/>
              <w:tblPrExChange w:id="40" w:author="Other Author" w:date="2014-05-17T21:55:00Z">
                <w:tblPrEx>
                  <w:tblW w:w="0" w:type="auto"/>
                  <w:tblLayout w:type="fixed"/>
                </w:tblPrEx>
              </w:tblPrExChange>
            </w:tblPrEx>
            <w:trPr>
              <w:cantSplit/>
              <w:trPrChange w:id="41" w:author="Other Author" w:date="2014-05-17T21:55:00Z">
                <w:trPr>
                  <w:cantSplit/>
                </w:trPr>
              </w:trPrChange>
            </w:trPr>
            <w:tc>
              <w:tcPr>
                <w:cnfStyle w:val="001000000000"/>
                <w:tcW w:w="1548" w:type="dxa"/>
                <w:tcPrChange w:id="42" w:author="Other Author" w:date="2014-05-17T21:55:00Z">
                  <w:tcPr>
                    <w:tcW w:w="1548" w:type="dxa"/>
                  </w:tcPr>
                </w:tcPrChange>
              </w:tcPr>
              <w:p w:rsidR="00D8557C" w:rsidRDefault="00D8557C" w:rsidP="004E489A">
                <w:pPr>
                  <w:pStyle w:val="NoSpacing"/>
                </w:pPr>
                <w:r>
                  <w:t>A-3</w:t>
                </w:r>
              </w:p>
            </w:tc>
            <w:tc>
              <w:tcPr>
                <w:tcW w:w="6030" w:type="dxa"/>
                <w:tcPrChange w:id="43" w:author="Other Author" w:date="2014-05-17T21:55:00Z">
                  <w:tcPr>
                    <w:tcW w:w="6030" w:type="dxa"/>
                  </w:tcPr>
                </w:tcPrChange>
              </w:tcPr>
              <w:p w:rsidR="00D8557C" w:rsidRPr="00C522BD" w:rsidRDefault="00D8557C" w:rsidP="009A56B6">
                <w:pPr>
                  <w:pStyle w:val="NoSpacing"/>
                  <w:cnfStyle w:val="0000000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EXECUTIVE VP MERCHABDISING</w:t>
                </w:r>
              </w:p>
              <w:p w:rsidR="00D8557C" w:rsidRDefault="00D8557C" w:rsidP="009A56B6">
                <w:pPr>
                  <w:pStyle w:val="NoSpacing"/>
                  <w:cnfStyle w:val="000000000000"/>
                </w:pPr>
              </w:p>
            </w:tc>
            <w:tc>
              <w:tcPr>
                <w:tcW w:w="6318" w:type="dxa"/>
                <w:tcPrChange w:id="44" w:author="Other Author" w:date="2014-05-17T21:55:00Z">
                  <w:tcPr>
                    <w:tcW w:w="6318" w:type="dxa"/>
                  </w:tcPr>
                </w:tcPrChange>
              </w:tcPr>
              <w:p w:rsidR="00D8557C" w:rsidRPr="002D4808" w:rsidRDefault="00D8557C" w:rsidP="009A56B6">
                <w:pPr>
                  <w:pStyle w:val="NoSpacing"/>
                  <w:cnfStyle w:val="000000000000"/>
                </w:pPr>
              </w:p>
            </w:tc>
          </w:tr>
          <w:tr w:rsidR="00D8557C" w:rsidTr="005A2BFE">
            <w:tblPrEx>
              <w:tblW w:w="0" w:type="auto"/>
              <w:tblLayout w:type="fixed"/>
              <w:tblPrExChange w:id="45" w:author="Other Author" w:date="2014-05-17T21:55:00Z">
                <w:tblPrEx>
                  <w:tblW w:w="0" w:type="auto"/>
                  <w:tblLayout w:type="fixed"/>
                </w:tblPrEx>
              </w:tblPrExChange>
            </w:tblPrEx>
            <w:trPr>
              <w:cnfStyle w:val="000000100000"/>
              <w:cantSplit/>
              <w:trPrChange w:id="46" w:author="Other Author" w:date="2014-05-17T21:55:00Z">
                <w:trPr>
                  <w:cantSplit/>
                </w:trPr>
              </w:trPrChange>
            </w:trPr>
            <w:tc>
              <w:tcPr>
                <w:cnfStyle w:val="001000000000"/>
                <w:tcW w:w="1548" w:type="dxa"/>
                <w:tcPrChange w:id="47" w:author="Other Author" w:date="2014-05-17T21:55:00Z">
                  <w:tcPr>
                    <w:tcW w:w="1548" w:type="dxa"/>
                  </w:tcPr>
                </w:tcPrChange>
              </w:tcPr>
              <w:p w:rsidR="00D8557C" w:rsidRDefault="00D8557C" w:rsidP="004E489A">
                <w:pPr>
                  <w:pStyle w:val="NoSpacing"/>
                  <w:cnfStyle w:val="001000100000"/>
                </w:pPr>
                <w:r>
                  <w:t>A-4</w:t>
                </w:r>
              </w:p>
            </w:tc>
            <w:tc>
              <w:tcPr>
                <w:tcW w:w="6030" w:type="dxa"/>
                <w:tcPrChange w:id="48" w:author="Other Author" w:date="2014-05-17T21:55:00Z">
                  <w:tcPr>
                    <w:tcW w:w="6030" w:type="dxa"/>
                  </w:tcPr>
                </w:tcPrChange>
              </w:tcPr>
              <w:p w:rsidR="00D8557C" w:rsidRPr="00C522BD" w:rsidRDefault="00D8557C" w:rsidP="009A56B6">
                <w:pPr>
                  <w:pStyle w:val="NoSpacing"/>
                  <w:cnfStyle w:val="0000001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Human Resource</w:t>
                </w:r>
              </w:p>
              <w:p w:rsidR="00D8557C" w:rsidRDefault="00D8557C" w:rsidP="009A56B6">
                <w:pPr>
                  <w:pStyle w:val="NoSpacing"/>
                  <w:cnfStyle w:val="000000100000"/>
                </w:pPr>
              </w:p>
            </w:tc>
            <w:tc>
              <w:tcPr>
                <w:tcW w:w="6318" w:type="dxa"/>
                <w:tcPrChange w:id="49" w:author="Other Author" w:date="2014-05-17T21:55:00Z">
                  <w:tcPr>
                    <w:tcW w:w="6318" w:type="dxa"/>
                  </w:tcPr>
                </w:tcPrChange>
              </w:tcPr>
              <w:p w:rsidR="00D8557C" w:rsidRPr="002D4808" w:rsidRDefault="00D8557C" w:rsidP="009A56B6">
                <w:pPr>
                  <w:pStyle w:val="NoSpacing"/>
                  <w:cnfStyle w:val="000000100000"/>
                </w:pPr>
              </w:p>
            </w:tc>
          </w:tr>
          <w:tr w:rsidR="00D8557C" w:rsidTr="005A2BFE">
            <w:tblPrEx>
              <w:tblW w:w="0" w:type="auto"/>
              <w:tblLayout w:type="fixed"/>
              <w:tblPrExChange w:id="50" w:author="Other Author" w:date="2014-05-17T21:55:00Z">
                <w:tblPrEx>
                  <w:tblW w:w="0" w:type="auto"/>
                  <w:tblLayout w:type="fixed"/>
                </w:tblPrEx>
              </w:tblPrExChange>
            </w:tblPrEx>
            <w:trPr>
              <w:cantSplit/>
              <w:trPrChange w:id="51" w:author="Other Author" w:date="2014-05-17T21:55:00Z">
                <w:trPr>
                  <w:cantSplit/>
                </w:trPr>
              </w:trPrChange>
            </w:trPr>
            <w:tc>
              <w:tcPr>
                <w:cnfStyle w:val="001000000000"/>
                <w:tcW w:w="1548" w:type="dxa"/>
                <w:tcPrChange w:id="52" w:author="Other Author" w:date="2014-05-17T21:55:00Z">
                  <w:tcPr>
                    <w:tcW w:w="1548" w:type="dxa"/>
                  </w:tcPr>
                </w:tcPrChange>
              </w:tcPr>
              <w:p w:rsidR="00D8557C" w:rsidRDefault="00D8557C" w:rsidP="004E489A">
                <w:pPr>
                  <w:pStyle w:val="NoSpacing"/>
                </w:pPr>
                <w:r>
                  <w:t>A-5</w:t>
                </w:r>
              </w:p>
            </w:tc>
            <w:tc>
              <w:tcPr>
                <w:tcW w:w="6030" w:type="dxa"/>
                <w:tcPrChange w:id="53" w:author="Other Author" w:date="2014-05-17T21:55:00Z">
                  <w:tcPr>
                    <w:tcW w:w="6030" w:type="dxa"/>
                  </w:tcPr>
                </w:tcPrChange>
              </w:tcPr>
              <w:p w:rsidR="00D8557C" w:rsidRPr="00C522BD" w:rsidRDefault="00D8557C" w:rsidP="009A56B6">
                <w:pPr>
                  <w:pStyle w:val="NoSpacing"/>
                  <w:cnfStyle w:val="0000000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Pharmacist</w:t>
                </w:r>
              </w:p>
              <w:p w:rsidR="00D8557C" w:rsidRDefault="00D8557C" w:rsidP="00D8557C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</w:pPr>
                <w:r>
                  <w:rPr>
                    <w:rFonts w:ascii="Calibri" w:hAnsi="Calibri" w:cs="Calibri"/>
                    <w:szCs w:val="23"/>
                  </w:rPr>
                  <w:t>In charge of the pharmacy. Has to be license holder</w:t>
                </w:r>
              </w:p>
            </w:tc>
            <w:tc>
              <w:tcPr>
                <w:tcW w:w="6318" w:type="dxa"/>
                <w:tcPrChange w:id="54" w:author="Other Author" w:date="2014-05-17T21:55:00Z">
                  <w:tcPr>
                    <w:tcW w:w="6318" w:type="dxa"/>
                  </w:tcPr>
                </w:tcPrChange>
              </w:tcPr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31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55" w:author="Other Author" w:date="2014-05-17T21:55:00Z">
                    <w:pPr>
                      <w:pStyle w:val="ListParagraph"/>
                      <w:widowControl w:val="0"/>
                      <w:numPr>
                        <w:numId w:val="2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r w:rsidRPr="00D8557C">
                  <w:rPr>
                    <w:rFonts w:ascii="Calibri" w:hAnsi="Calibri" w:cs="Calibri"/>
                    <w:szCs w:val="23"/>
                  </w:rPr>
                  <w:t>Control all medication</w:t>
                </w:r>
              </w:p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31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56" w:author="Other Author" w:date="2014-05-17T21:55:00Z">
                    <w:pPr>
                      <w:pStyle w:val="ListParagraph"/>
                      <w:widowControl w:val="0"/>
                      <w:numPr>
                        <w:numId w:val="2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r w:rsidRPr="00D8557C">
                  <w:rPr>
                    <w:rFonts w:ascii="Calibri" w:hAnsi="Calibri" w:cs="Calibri"/>
                    <w:szCs w:val="23"/>
                  </w:rPr>
                  <w:t>Fill out prescription as FDA rules and regulations</w:t>
                </w:r>
              </w:p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31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57" w:author="Other Author" w:date="2014-05-17T21:55:00Z">
                    <w:pPr>
                      <w:pStyle w:val="ListParagraph"/>
                      <w:widowControl w:val="0"/>
                      <w:numPr>
                        <w:numId w:val="2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r w:rsidRPr="00D8557C">
                  <w:rPr>
                    <w:rFonts w:ascii="Calibri" w:hAnsi="Calibri" w:cs="Calibri"/>
                    <w:szCs w:val="23"/>
                  </w:rPr>
                  <w:t>Communicate Doctor's office.</w:t>
                </w:r>
                <w:r w:rsidRPr="00D8557C">
                  <w:t xml:space="preserve"> </w:t>
                </w:r>
              </w:p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31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58" w:author="Other Author" w:date="2014-05-17T21:55:00Z">
                    <w:pPr>
                      <w:pStyle w:val="ListParagraph"/>
                      <w:widowControl w:val="0"/>
                      <w:numPr>
                        <w:numId w:val="2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r w:rsidRPr="00D8557C">
                  <w:rPr>
                    <w:rFonts w:ascii="Calibri" w:hAnsi="Calibri" w:cs="Calibri"/>
                    <w:szCs w:val="23"/>
                  </w:rPr>
                  <w:t>Maintain HIPA regulations</w:t>
                </w:r>
              </w:p>
              <w:p w:rsidR="00D8557C" w:rsidRPr="00D8557C" w:rsidRDefault="00D8557C" w:rsidP="00AB4738">
                <w:pPr>
                  <w:pStyle w:val="ListParagraph"/>
                  <w:widowControl w:val="0"/>
                  <w:numPr>
                    <w:ilvl w:val="0"/>
                    <w:numId w:val="31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/>
                  <w:pPrChange w:id="59" w:author="Other Author" w:date="2014-05-17T21:55:00Z">
                    <w:pPr>
                      <w:pStyle w:val="ListParagraph"/>
                      <w:widowControl w:val="0"/>
                      <w:numPr>
                        <w:numId w:val="2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360" w:hanging="360"/>
                      <w:cnfStyle w:val="000000000000"/>
                    </w:pPr>
                  </w:pPrChange>
                </w:pPr>
                <w:r w:rsidRPr="00D8557C">
                  <w:rPr>
                    <w:rFonts w:ascii="Calibri" w:hAnsi="Calibri" w:cs="Calibri"/>
                    <w:szCs w:val="23"/>
                  </w:rPr>
                  <w:t xml:space="preserve">Problems communicate with </w:t>
                </w:r>
                <w:r w:rsidRPr="00D8557C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store manager</w:t>
                </w:r>
                <w:r w:rsidRPr="00D8557C">
                  <w:rPr>
                    <w:rFonts w:ascii="Calibri" w:hAnsi="Calibri" w:cs="Calibri"/>
                    <w:color w:val="000000"/>
                    <w:szCs w:val="23"/>
                  </w:rPr>
                  <w:t>.</w:t>
                </w:r>
                <w:r w:rsidRPr="00D8557C">
                  <w:t xml:space="preserve"> </w:t>
                </w:r>
              </w:p>
              <w:p w:rsidR="00D8557C" w:rsidRPr="002D4808" w:rsidRDefault="00D8557C" w:rsidP="009A56B6">
                <w:pPr>
                  <w:pStyle w:val="NoSpacing"/>
                  <w:cnfStyle w:val="000000000000"/>
                </w:pPr>
              </w:p>
            </w:tc>
          </w:tr>
          <w:tr w:rsidR="00D8557C" w:rsidTr="005A2BFE">
            <w:tblPrEx>
              <w:tblW w:w="0" w:type="auto"/>
              <w:tblLayout w:type="fixed"/>
              <w:tblPrExChange w:id="60" w:author="Other Author" w:date="2014-05-17T21:55:00Z">
                <w:tblPrEx>
                  <w:tblW w:w="0" w:type="auto"/>
                  <w:tblLayout w:type="fixed"/>
                </w:tblPrEx>
              </w:tblPrExChange>
            </w:tblPrEx>
            <w:trPr>
              <w:cnfStyle w:val="000000100000"/>
              <w:cantSplit/>
              <w:trPrChange w:id="61" w:author="Other Author" w:date="2014-05-17T21:55:00Z">
                <w:trPr>
                  <w:cantSplit/>
                </w:trPr>
              </w:trPrChange>
            </w:trPr>
            <w:tc>
              <w:tcPr>
                <w:cnfStyle w:val="001000000000"/>
                <w:tcW w:w="1548" w:type="dxa"/>
                <w:tcPrChange w:id="62" w:author="Other Author" w:date="2014-05-17T21:55:00Z">
                  <w:tcPr>
                    <w:tcW w:w="1548" w:type="dxa"/>
                  </w:tcPr>
                </w:tcPrChange>
              </w:tcPr>
              <w:p w:rsidR="00D8557C" w:rsidRDefault="00D8557C" w:rsidP="004E489A">
                <w:pPr>
                  <w:pStyle w:val="NoSpacing"/>
                  <w:cnfStyle w:val="001000100000"/>
                </w:pPr>
                <w:r>
                  <w:t>A-6</w:t>
                </w:r>
              </w:p>
            </w:tc>
            <w:tc>
              <w:tcPr>
                <w:tcW w:w="6030" w:type="dxa"/>
                <w:tcPrChange w:id="63" w:author="Other Author" w:date="2014-05-17T21:55:00Z">
                  <w:tcPr>
                    <w:tcW w:w="6030" w:type="dxa"/>
                  </w:tcPr>
                </w:tcPrChange>
              </w:tcPr>
              <w:p w:rsidR="00D8557C" w:rsidRPr="00C522BD" w:rsidRDefault="00D8557C" w:rsidP="009A56B6">
                <w:pPr>
                  <w:pStyle w:val="NoSpacing"/>
                  <w:cnfStyle w:val="0000001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VP MERCHANDISING</w:t>
                </w:r>
              </w:p>
              <w:p w:rsidR="00D8557C" w:rsidRDefault="00D8557C" w:rsidP="009A56B6">
                <w:pPr>
                  <w:pStyle w:val="NoSpacing"/>
                  <w:cnfStyle w:val="000000100000"/>
                </w:pPr>
              </w:p>
            </w:tc>
            <w:tc>
              <w:tcPr>
                <w:tcW w:w="6318" w:type="dxa"/>
                <w:tcPrChange w:id="64" w:author="Other Author" w:date="2014-05-17T21:55:00Z">
                  <w:tcPr>
                    <w:tcW w:w="6318" w:type="dxa"/>
                  </w:tcPr>
                </w:tcPrChange>
              </w:tcPr>
              <w:p w:rsidR="00D8557C" w:rsidRPr="002D4808" w:rsidRDefault="00D8557C" w:rsidP="009A56B6">
                <w:pPr>
                  <w:pStyle w:val="NoSpacing"/>
                  <w:cnfStyle w:val="000000100000"/>
                </w:pPr>
              </w:p>
            </w:tc>
          </w:tr>
          <w:tr w:rsidR="00D8557C" w:rsidTr="005A2BFE">
            <w:tblPrEx>
              <w:tblW w:w="0" w:type="auto"/>
              <w:tblLayout w:type="fixed"/>
              <w:tblPrExChange w:id="65" w:author="Other Author" w:date="2014-05-17T21:55:00Z">
                <w:tblPrEx>
                  <w:tblW w:w="0" w:type="auto"/>
                  <w:tblLayout w:type="fixed"/>
                </w:tblPrEx>
              </w:tblPrExChange>
            </w:tblPrEx>
            <w:trPr>
              <w:cantSplit/>
              <w:trPrChange w:id="66" w:author="Other Author" w:date="2014-05-17T21:55:00Z">
                <w:trPr>
                  <w:cantSplit/>
                </w:trPr>
              </w:trPrChange>
            </w:trPr>
            <w:tc>
              <w:tcPr>
                <w:cnfStyle w:val="001000000000"/>
                <w:tcW w:w="1548" w:type="dxa"/>
                <w:tcPrChange w:id="67" w:author="Other Author" w:date="2014-05-17T21:55:00Z">
                  <w:tcPr>
                    <w:tcW w:w="1548" w:type="dxa"/>
                  </w:tcPr>
                </w:tcPrChange>
              </w:tcPr>
              <w:p w:rsidR="00D8557C" w:rsidRDefault="00D8557C" w:rsidP="004E489A">
                <w:pPr>
                  <w:pStyle w:val="NoSpacing"/>
                </w:pPr>
                <w:r>
                  <w:t>A-7</w:t>
                </w:r>
              </w:p>
            </w:tc>
            <w:tc>
              <w:tcPr>
                <w:tcW w:w="6030" w:type="dxa"/>
                <w:tcPrChange w:id="68" w:author="Other Author" w:date="2014-05-17T21:55:00Z">
                  <w:tcPr>
                    <w:tcW w:w="6030" w:type="dxa"/>
                  </w:tcPr>
                </w:tcPrChange>
              </w:tcPr>
              <w:p w:rsidR="00D8557C" w:rsidRPr="00C522BD" w:rsidRDefault="00D8557C" w:rsidP="009A56B6">
                <w:pPr>
                  <w:pStyle w:val="NoSpacing"/>
                  <w:cnfStyle w:val="00000000000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EXECUTIVE VP STORE OPERATION</w:t>
                </w:r>
              </w:p>
              <w:p w:rsidR="00D8557C" w:rsidRDefault="00D8557C" w:rsidP="009A56B6">
                <w:pPr>
                  <w:pStyle w:val="NoSpacing"/>
                  <w:cnfStyle w:val="000000000000"/>
                </w:pPr>
              </w:p>
            </w:tc>
            <w:tc>
              <w:tcPr>
                <w:tcW w:w="6318" w:type="dxa"/>
                <w:tcPrChange w:id="69" w:author="Other Author" w:date="2014-05-17T21:55:00Z">
                  <w:tcPr>
                    <w:tcW w:w="6318" w:type="dxa"/>
                  </w:tcPr>
                </w:tcPrChange>
              </w:tcPr>
              <w:p w:rsidR="00D8557C" w:rsidRPr="002D4808" w:rsidRDefault="00D8557C" w:rsidP="009A56B6">
                <w:pPr>
                  <w:pStyle w:val="NoSpacing"/>
                  <w:cnfStyle w:val="000000000000"/>
                </w:pPr>
              </w:p>
            </w:tc>
          </w:tr>
        </w:tbl>
        <w:p w:rsidR="00C522BD" w:rsidRDefault="00C522BD" w:rsidP="00C522BD">
          <w:pPr>
            <w:rPr>
              <w:del w:id="70" w:author="aktar" w:date="2014-05-17T21:55:00Z"/>
            </w:rPr>
          </w:pPr>
        </w:p>
        <w:p w:rsidR="00D8557C" w:rsidRDefault="00803F46" w:rsidP="004E489A">
          <w:pPr>
            <w:pStyle w:val="NoSpacing"/>
            <w:cnfStyle w:val="001000000000"/>
            <w:rPr>
              <w:ins w:id="71" w:author="Other Author" w:date="2014-05-17T21:55:00Z"/>
              <w:b/>
              <w:bCs/>
            </w:rPr>
          </w:pPr>
        </w:p>
        <w:customXmlInsRangeStart w:id="72" w:author="Other Author" w:date="2014-05-17T21:55:00Z"/>
      </w:sdtContent>
    </w:sdt>
    <w:customXmlInsRangeEnd w:id="72"/>
    <w:tbl>
      <w:tblPr>
        <w:tblStyle w:val="ColorfulList-Accent1"/>
        <w:tblW w:w="0" w:type="auto"/>
        <w:tblLayout w:type="fixed"/>
        <w:tblLook w:val="04A0"/>
      </w:tblPr>
      <w:tblGrid>
        <w:gridCol w:w="1548"/>
        <w:gridCol w:w="6030"/>
        <w:gridCol w:w="6318"/>
      </w:tblGrid>
      <w:tr w:rsidR="00D8557C" w:rsidTr="005A2BFE">
        <w:trPr>
          <w:cnfStyle w:val="100000000000"/>
          <w:cantSplit/>
          <w:ins w:id="73" w:author="aktar" w:date="2014-05-17T21:55:00Z"/>
        </w:trPr>
        <w:tc>
          <w:tcPr>
            <w:cnfStyle w:val="001000000000"/>
            <w:tcW w:w="1548" w:type="dxa"/>
          </w:tcPr>
          <w:p w:rsidR="00D8557C" w:rsidRDefault="00D8557C" w:rsidP="004E489A">
            <w:pPr>
              <w:pStyle w:val="NoSpacing"/>
              <w:rPr>
                <w:ins w:id="74" w:author="aktar" w:date="2014-05-17T21:55:00Z"/>
              </w:rPr>
            </w:pPr>
            <w:ins w:id="75" w:author="aktar" w:date="2014-05-17T21:55:00Z">
              <w:r>
                <w:t>A-8</w:t>
              </w:r>
            </w:ins>
          </w:p>
        </w:tc>
        <w:tc>
          <w:tcPr>
            <w:tcW w:w="6030" w:type="dxa"/>
          </w:tcPr>
          <w:p w:rsidR="00D8557C" w:rsidRPr="00C522BD" w:rsidRDefault="00D8557C" w:rsidP="009A56B6">
            <w:pPr>
              <w:pStyle w:val="NoSpacing"/>
              <w:cnfStyle w:val="100000000000"/>
              <w:rPr>
                <w:ins w:id="76" w:author="aktar" w:date="2014-05-17T21:55:00Z"/>
                <w:rStyle w:val="SubtleEmphasis"/>
              </w:rPr>
            </w:pPr>
            <w:ins w:id="77" w:author="aktar" w:date="2014-05-17T21:55:00Z">
              <w:r>
                <w:rPr>
                  <w:rStyle w:val="SubtleEmphasis"/>
                </w:rPr>
                <w:t>Employees</w:t>
              </w:r>
            </w:ins>
          </w:p>
          <w:p w:rsidR="00D8557C" w:rsidRDefault="00D8557C" w:rsidP="00D855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ins w:id="78" w:author="aktar" w:date="2014-05-17T21:55:00Z"/>
              </w:rPr>
            </w:pPr>
            <w:ins w:id="79" w:author="aktar" w:date="2014-05-17T21:55:00Z">
              <w:r>
                <w:rPr>
                  <w:rFonts w:ascii="Calibri" w:hAnsi="Calibri" w:cs="Calibri"/>
                  <w:color w:val="0000FF"/>
                  <w:szCs w:val="23"/>
                  <w:u w:val="single"/>
                </w:rPr>
                <w:t>Employees</w:t>
              </w:r>
              <w:r>
                <w:rPr>
                  <w:rFonts w:ascii="Calibri" w:hAnsi="Calibri" w:cs="Calibri"/>
                  <w:color w:val="000000"/>
                  <w:szCs w:val="23"/>
                </w:rPr>
                <w:t xml:space="preserve"> defined as </w:t>
              </w:r>
              <w:proofErr w:type="spellStart"/>
              <w:r>
                <w:rPr>
                  <w:rFonts w:ascii="Calibri" w:hAnsi="Calibri" w:cs="Calibri"/>
                  <w:color w:val="000000"/>
                  <w:szCs w:val="23"/>
                </w:rPr>
                <w:t>CAshier</w:t>
              </w:r>
              <w:proofErr w:type="spellEnd"/>
              <w:r>
                <w:rPr>
                  <w:rFonts w:ascii="Calibri" w:hAnsi="Calibri" w:cs="Calibri"/>
                  <w:color w:val="000000"/>
                  <w:szCs w:val="23"/>
                </w:rPr>
                <w:t xml:space="preserve"> and Stockperson</w:t>
              </w:r>
            </w:ins>
          </w:p>
        </w:tc>
        <w:tc>
          <w:tcPr>
            <w:tcW w:w="6318" w:type="dxa"/>
          </w:tcPr>
          <w:p w:rsidR="00D8557C" w:rsidRPr="00D8557C" w:rsidRDefault="00D8557C" w:rsidP="00D8557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ins w:id="80" w:author="aktar" w:date="2014-05-17T21:55:00Z"/>
              </w:rPr>
            </w:pPr>
            <w:ins w:id="81" w:author="aktar" w:date="2014-05-17T21:55:00Z">
              <w:r w:rsidRPr="00D8557C">
                <w:rPr>
                  <w:rFonts w:ascii="Calibri" w:hAnsi="Calibri" w:cs="Calibri"/>
                  <w:szCs w:val="23"/>
                </w:rPr>
                <w:t>Provide friendly customer service.</w:t>
              </w:r>
              <w:r w:rsidRPr="00D8557C">
                <w:t xml:space="preserve"> </w:t>
              </w:r>
            </w:ins>
          </w:p>
          <w:p w:rsidR="00D8557C" w:rsidRPr="00D8557C" w:rsidRDefault="00D8557C" w:rsidP="00D8557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ins w:id="82" w:author="aktar" w:date="2014-05-17T21:55:00Z"/>
              </w:rPr>
            </w:pPr>
            <w:ins w:id="83" w:author="aktar" w:date="2014-05-17T21:55:00Z">
              <w:r w:rsidRPr="00D8557C">
                <w:rPr>
                  <w:rFonts w:ascii="Calibri" w:hAnsi="Calibri" w:cs="Calibri"/>
                  <w:szCs w:val="23"/>
                </w:rPr>
                <w:t>Cashiers to ring merchandise at Register.</w:t>
              </w:r>
              <w:r w:rsidRPr="00D8557C">
                <w:t xml:space="preserve"> </w:t>
              </w:r>
            </w:ins>
          </w:p>
          <w:p w:rsidR="00D8557C" w:rsidRPr="00D8557C" w:rsidRDefault="00D8557C" w:rsidP="00D8557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ins w:id="84" w:author="aktar" w:date="2014-05-17T21:55:00Z"/>
              </w:rPr>
            </w:pPr>
            <w:ins w:id="85" w:author="aktar" w:date="2014-05-17T21:55:00Z">
              <w:r w:rsidRPr="00D8557C">
                <w:rPr>
                  <w:rFonts w:ascii="Calibri" w:hAnsi="Calibri" w:cs="Calibri"/>
                  <w:szCs w:val="23"/>
                </w:rPr>
                <w:t>Help customer with items to find.</w:t>
              </w:r>
              <w:r w:rsidRPr="00D8557C">
                <w:t xml:space="preserve"> </w:t>
              </w:r>
            </w:ins>
          </w:p>
          <w:p w:rsidR="00D8557C" w:rsidRPr="00D8557C" w:rsidRDefault="00D8557C" w:rsidP="00D8557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ins w:id="86" w:author="aktar" w:date="2014-05-17T21:55:00Z"/>
              </w:rPr>
            </w:pPr>
            <w:ins w:id="87" w:author="aktar" w:date="2014-05-17T21:55:00Z">
              <w:r w:rsidRPr="00D8557C">
                <w:rPr>
                  <w:rFonts w:ascii="Calibri" w:hAnsi="Calibri" w:cs="Calibri"/>
                  <w:szCs w:val="23"/>
                </w:rPr>
                <w:t>Count their till at the end of shift.</w:t>
              </w:r>
              <w:r w:rsidRPr="00D8557C">
                <w:t xml:space="preserve"> </w:t>
              </w:r>
            </w:ins>
          </w:p>
          <w:p w:rsidR="00D8557C" w:rsidRPr="00D8557C" w:rsidRDefault="00D8557C" w:rsidP="00D8557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ins w:id="88" w:author="aktar" w:date="2014-05-17T21:55:00Z"/>
              </w:rPr>
            </w:pPr>
            <w:ins w:id="89" w:author="aktar" w:date="2014-05-17T21:55:00Z">
              <w:r w:rsidRPr="00D8557C">
                <w:rPr>
                  <w:rFonts w:ascii="Calibri" w:hAnsi="Calibri" w:cs="Calibri"/>
                  <w:szCs w:val="23"/>
                </w:rPr>
                <w:t>Stockperson Replenish merchandise.</w:t>
              </w:r>
              <w:r w:rsidRPr="00D8557C">
                <w:t xml:space="preserve"> </w:t>
              </w:r>
            </w:ins>
          </w:p>
          <w:p w:rsidR="00D8557C" w:rsidRPr="00D8557C" w:rsidRDefault="00D8557C" w:rsidP="00D8557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ins w:id="90" w:author="aktar" w:date="2014-05-17T21:55:00Z"/>
              </w:rPr>
            </w:pPr>
            <w:ins w:id="91" w:author="aktar" w:date="2014-05-17T21:55:00Z">
              <w:r w:rsidRPr="00D8557C">
                <w:rPr>
                  <w:rFonts w:ascii="Calibri" w:hAnsi="Calibri" w:cs="Calibri"/>
                  <w:szCs w:val="23"/>
                </w:rPr>
                <w:t>Loading and unloading trucks</w:t>
              </w:r>
            </w:ins>
          </w:p>
          <w:p w:rsidR="00D8557C" w:rsidRPr="00D8557C" w:rsidRDefault="00D8557C" w:rsidP="00D8557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ins w:id="92" w:author="aktar" w:date="2014-05-17T21:55:00Z"/>
              </w:rPr>
            </w:pPr>
            <w:ins w:id="93" w:author="aktar" w:date="2014-05-17T21:55:00Z">
              <w:r w:rsidRPr="00D8557C">
                <w:rPr>
                  <w:rFonts w:ascii="Calibri" w:hAnsi="Calibri" w:cs="Calibri"/>
                  <w:szCs w:val="23"/>
                </w:rPr>
                <w:t>Be friendly with customers.</w:t>
              </w:r>
              <w:r w:rsidRPr="00D8557C">
                <w:t xml:space="preserve"> </w:t>
              </w:r>
            </w:ins>
          </w:p>
          <w:p w:rsidR="00D8557C" w:rsidRPr="002D4808" w:rsidRDefault="00D8557C" w:rsidP="009A56B6">
            <w:pPr>
              <w:pStyle w:val="NoSpacing"/>
              <w:cnfStyle w:val="100000000000"/>
              <w:rPr>
                <w:ins w:id="94" w:author="aktar" w:date="2014-05-17T21:55:00Z"/>
              </w:rPr>
            </w:pPr>
          </w:p>
        </w:tc>
      </w:tr>
    </w:tbl>
    <w:p w:rsidR="00C522BD" w:rsidRDefault="00C522BD" w:rsidP="00C522BD">
      <w:pPr>
        <w:rPr>
          <w:ins w:id="95" w:author="aktar" w:date="2014-05-17T21:55:00Z"/>
        </w:rPr>
      </w:pPr>
    </w:p>
    <w:p w:rsidR="00AA4903" w:rsidRPr="00C522BD" w:rsidRDefault="00AA4903" w:rsidP="009F5160"/>
    <w:sectPr w:rsidR="00AA4903" w:rsidRPr="00C522BD" w:rsidSect="00C522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872" w:rsidRDefault="003D5872">
      <w:pPr>
        <w:spacing w:after="0" w:line="240" w:lineRule="auto"/>
      </w:pPr>
      <w:r>
        <w:separator/>
      </w:r>
    </w:p>
  </w:endnote>
  <w:endnote w:type="continuationSeparator" w:id="0">
    <w:p w:rsidR="003D5872" w:rsidRDefault="003D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F71059" w:rsidRPr="00F71059">
      <w:fldChar w:fldCharType="begin"/>
    </w:r>
    <w:r w:rsidR="00903AF4">
      <w:instrText xml:space="preserve"> PAGE   \* MERGEFORMAT </w:instrText>
    </w:r>
    <w:r w:rsidR="00F71059" w:rsidRPr="00F71059">
      <w:fldChar w:fldCharType="separate"/>
    </w:r>
    <w:r>
      <w:rPr>
        <w:noProof/>
        <w:sz w:val="24"/>
        <w:szCs w:val="24"/>
      </w:rPr>
      <w:t>2</w:t>
    </w:r>
    <w:r w:rsidR="00F71059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52169A">
    <w:pPr>
      <w:pStyle w:val="Footer"/>
    </w:pPr>
  </w:p>
  <w:p w:rsidR="0052169A" w:rsidRDefault="00571675">
    <w:pPr>
      <w:pStyle w:val="FooterOdd"/>
    </w:pPr>
    <w:r>
      <w:t xml:space="preserve">Page </w:t>
    </w:r>
    <w:r w:rsidR="00F71059" w:rsidRPr="00F71059">
      <w:fldChar w:fldCharType="begin"/>
    </w:r>
    <w:r w:rsidR="00903AF4">
      <w:instrText xml:space="preserve"> PAGE   \* MERGEFORMAT </w:instrText>
    </w:r>
    <w:r w:rsidR="00F71059" w:rsidRPr="00F71059">
      <w:fldChar w:fldCharType="separate"/>
    </w:r>
    <w:r w:rsidR="00A15FB9" w:rsidRPr="00A15FB9">
      <w:rPr>
        <w:noProof/>
        <w:sz w:val="24"/>
        <w:szCs w:val="24"/>
      </w:rPr>
      <w:t>1</w:t>
    </w:r>
    <w:r w:rsidR="00F71059">
      <w:rPr>
        <w:noProof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57C" w:rsidRDefault="00D85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872" w:rsidRDefault="003D5872">
      <w:pPr>
        <w:spacing w:after="0" w:line="240" w:lineRule="auto"/>
      </w:pPr>
      <w:r>
        <w:separator/>
      </w:r>
    </w:p>
  </w:footnote>
  <w:footnote w:type="continuationSeparator" w:id="0">
    <w:p w:rsidR="003D5872" w:rsidRDefault="003D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F71059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D5872">
          <w:rPr>
            <w:color w:val="auto"/>
          </w:rPr>
          <w:t>Actors and Goals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F71059">
    <w:pPr>
      <w:pStyle w:val="HeaderOdd"/>
    </w:pPr>
    <w:sdt>
      <w:sdtPr>
        <w:rPr>
          <w:rPrChange w:id="96" w:author="Other Author" w:date="2014-05-17T21:55:00Z">
            <w:rPr>
              <w:color w:val="auto"/>
            </w:rPr>
          </w:rPrChange>
        </w:r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D5872">
          <w:rPr>
            <w:color w:val="auto"/>
          </w:rPr>
          <w:t>Actors and Goals</w:t>
        </w:r>
      </w:sdtContent>
    </w:sdt>
  </w:p>
  <w:p w:rsidR="0052169A" w:rsidRDefault="005216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57C" w:rsidRDefault="00D855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C8678B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6A18C5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0590E16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574748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C50F7C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AF78C4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25045"/>
    <w:multiLevelType w:val="hybridMultilevel"/>
    <w:tmpl w:val="621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92D51"/>
    <w:multiLevelType w:val="hybridMultilevel"/>
    <w:tmpl w:val="674A1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4"/>
  </w:num>
  <w:num w:numId="19">
    <w:abstractNumId w:val="6"/>
  </w:num>
  <w:num w:numId="20">
    <w:abstractNumId w:val="20"/>
  </w:num>
  <w:num w:numId="21">
    <w:abstractNumId w:val="17"/>
  </w:num>
  <w:num w:numId="22">
    <w:abstractNumId w:val="16"/>
  </w:num>
  <w:num w:numId="23">
    <w:abstractNumId w:val="5"/>
  </w:num>
  <w:num w:numId="24">
    <w:abstractNumId w:val="18"/>
  </w:num>
  <w:num w:numId="25">
    <w:abstractNumId w:val="19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1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removeDateAndTime/>
  <w:proofState w:spelling="clean" w:grammar="clean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3878"/>
    <w:rsid w:val="00000969"/>
    <w:rsid w:val="0001245A"/>
    <w:rsid w:val="0003182B"/>
    <w:rsid w:val="00061B48"/>
    <w:rsid w:val="00070CF4"/>
    <w:rsid w:val="00072B78"/>
    <w:rsid w:val="000952F5"/>
    <w:rsid w:val="000A28D2"/>
    <w:rsid w:val="000A41D1"/>
    <w:rsid w:val="000A4243"/>
    <w:rsid w:val="000A5E91"/>
    <w:rsid w:val="000B7E57"/>
    <w:rsid w:val="000D1CFB"/>
    <w:rsid w:val="000E1A32"/>
    <w:rsid w:val="000E1D05"/>
    <w:rsid w:val="000F342D"/>
    <w:rsid w:val="00117D61"/>
    <w:rsid w:val="0012192A"/>
    <w:rsid w:val="00165B7A"/>
    <w:rsid w:val="00170B04"/>
    <w:rsid w:val="00181EBE"/>
    <w:rsid w:val="001902F7"/>
    <w:rsid w:val="00192D50"/>
    <w:rsid w:val="001A0AB7"/>
    <w:rsid w:val="001D30C3"/>
    <w:rsid w:val="001E2D6A"/>
    <w:rsid w:val="001F2CAC"/>
    <w:rsid w:val="00206BBC"/>
    <w:rsid w:val="0021249D"/>
    <w:rsid w:val="00215D17"/>
    <w:rsid w:val="0021745D"/>
    <w:rsid w:val="0024182F"/>
    <w:rsid w:val="00263433"/>
    <w:rsid w:val="00277A44"/>
    <w:rsid w:val="0028092D"/>
    <w:rsid w:val="002B2841"/>
    <w:rsid w:val="002C3878"/>
    <w:rsid w:val="002D4808"/>
    <w:rsid w:val="002D6968"/>
    <w:rsid w:val="002D794B"/>
    <w:rsid w:val="002D7FB1"/>
    <w:rsid w:val="002F2C48"/>
    <w:rsid w:val="00300178"/>
    <w:rsid w:val="00304BFE"/>
    <w:rsid w:val="00305302"/>
    <w:rsid w:val="00316EDE"/>
    <w:rsid w:val="003403EB"/>
    <w:rsid w:val="00362729"/>
    <w:rsid w:val="00374EB5"/>
    <w:rsid w:val="00380C26"/>
    <w:rsid w:val="00384B99"/>
    <w:rsid w:val="00391D5B"/>
    <w:rsid w:val="00395591"/>
    <w:rsid w:val="003B18A8"/>
    <w:rsid w:val="003C622D"/>
    <w:rsid w:val="003D2E0B"/>
    <w:rsid w:val="003D5872"/>
    <w:rsid w:val="003F4069"/>
    <w:rsid w:val="003F5AAB"/>
    <w:rsid w:val="00435F95"/>
    <w:rsid w:val="00460031"/>
    <w:rsid w:val="00466DE8"/>
    <w:rsid w:val="00470B5B"/>
    <w:rsid w:val="00476C5A"/>
    <w:rsid w:val="004820D9"/>
    <w:rsid w:val="004A0498"/>
    <w:rsid w:val="004A4110"/>
    <w:rsid w:val="004C5BE2"/>
    <w:rsid w:val="004E489A"/>
    <w:rsid w:val="00501A95"/>
    <w:rsid w:val="0052169A"/>
    <w:rsid w:val="0053178E"/>
    <w:rsid w:val="0054439F"/>
    <w:rsid w:val="00550D12"/>
    <w:rsid w:val="00555189"/>
    <w:rsid w:val="00560388"/>
    <w:rsid w:val="00571675"/>
    <w:rsid w:val="00571FC7"/>
    <w:rsid w:val="005A2BFE"/>
    <w:rsid w:val="005A75CE"/>
    <w:rsid w:val="005C7DEB"/>
    <w:rsid w:val="005D1CDB"/>
    <w:rsid w:val="005E126A"/>
    <w:rsid w:val="005E6CB1"/>
    <w:rsid w:val="00603EB8"/>
    <w:rsid w:val="00633C1B"/>
    <w:rsid w:val="00653681"/>
    <w:rsid w:val="00655CBA"/>
    <w:rsid w:val="0067202F"/>
    <w:rsid w:val="00672F5C"/>
    <w:rsid w:val="00673DF0"/>
    <w:rsid w:val="00697BAD"/>
    <w:rsid w:val="006A4720"/>
    <w:rsid w:val="006B6AAC"/>
    <w:rsid w:val="006C1AF5"/>
    <w:rsid w:val="006C4894"/>
    <w:rsid w:val="006C7A23"/>
    <w:rsid w:val="006D5EA4"/>
    <w:rsid w:val="006D732D"/>
    <w:rsid w:val="006E2C63"/>
    <w:rsid w:val="006E4509"/>
    <w:rsid w:val="00705E7D"/>
    <w:rsid w:val="00721CF4"/>
    <w:rsid w:val="0072347D"/>
    <w:rsid w:val="00730C19"/>
    <w:rsid w:val="0073256D"/>
    <w:rsid w:val="00734BEA"/>
    <w:rsid w:val="00735875"/>
    <w:rsid w:val="0074523F"/>
    <w:rsid w:val="00755417"/>
    <w:rsid w:val="0075678D"/>
    <w:rsid w:val="00776087"/>
    <w:rsid w:val="00782AAC"/>
    <w:rsid w:val="007844C7"/>
    <w:rsid w:val="007B2288"/>
    <w:rsid w:val="007B36E9"/>
    <w:rsid w:val="007C162A"/>
    <w:rsid w:val="007D5FDF"/>
    <w:rsid w:val="007E6B8F"/>
    <w:rsid w:val="00803F46"/>
    <w:rsid w:val="00811C78"/>
    <w:rsid w:val="008279BF"/>
    <w:rsid w:val="0083048D"/>
    <w:rsid w:val="008317E1"/>
    <w:rsid w:val="00844B7E"/>
    <w:rsid w:val="00853DC1"/>
    <w:rsid w:val="00856950"/>
    <w:rsid w:val="00877873"/>
    <w:rsid w:val="00877A85"/>
    <w:rsid w:val="008A539E"/>
    <w:rsid w:val="008A5A9E"/>
    <w:rsid w:val="008C2370"/>
    <w:rsid w:val="008C5B5D"/>
    <w:rsid w:val="00903AF4"/>
    <w:rsid w:val="00906392"/>
    <w:rsid w:val="00907CB0"/>
    <w:rsid w:val="00920212"/>
    <w:rsid w:val="00930A5D"/>
    <w:rsid w:val="00933C9A"/>
    <w:rsid w:val="009431AD"/>
    <w:rsid w:val="00952162"/>
    <w:rsid w:val="00960051"/>
    <w:rsid w:val="009662A4"/>
    <w:rsid w:val="00975935"/>
    <w:rsid w:val="00976DCE"/>
    <w:rsid w:val="009832F7"/>
    <w:rsid w:val="0098670C"/>
    <w:rsid w:val="00987D06"/>
    <w:rsid w:val="0099419B"/>
    <w:rsid w:val="009A56B6"/>
    <w:rsid w:val="009C1E63"/>
    <w:rsid w:val="009C2F97"/>
    <w:rsid w:val="009C3C4F"/>
    <w:rsid w:val="009C4978"/>
    <w:rsid w:val="009D3E3A"/>
    <w:rsid w:val="009F0F65"/>
    <w:rsid w:val="009F5160"/>
    <w:rsid w:val="00A14BAE"/>
    <w:rsid w:val="00A15FB9"/>
    <w:rsid w:val="00A276F4"/>
    <w:rsid w:val="00A65D33"/>
    <w:rsid w:val="00A7610C"/>
    <w:rsid w:val="00AA4903"/>
    <w:rsid w:val="00AB0D46"/>
    <w:rsid w:val="00AB3F6B"/>
    <w:rsid w:val="00AB4738"/>
    <w:rsid w:val="00AC06EF"/>
    <w:rsid w:val="00AD4ABC"/>
    <w:rsid w:val="00AF3348"/>
    <w:rsid w:val="00B00B50"/>
    <w:rsid w:val="00B0116A"/>
    <w:rsid w:val="00B239D0"/>
    <w:rsid w:val="00B56CD6"/>
    <w:rsid w:val="00B61A65"/>
    <w:rsid w:val="00B91163"/>
    <w:rsid w:val="00B9134A"/>
    <w:rsid w:val="00B961F8"/>
    <w:rsid w:val="00BA411B"/>
    <w:rsid w:val="00BC7B4C"/>
    <w:rsid w:val="00BE2B87"/>
    <w:rsid w:val="00C25D99"/>
    <w:rsid w:val="00C27817"/>
    <w:rsid w:val="00C35B0D"/>
    <w:rsid w:val="00C46739"/>
    <w:rsid w:val="00C522BD"/>
    <w:rsid w:val="00C529A3"/>
    <w:rsid w:val="00C80CF9"/>
    <w:rsid w:val="00C8167E"/>
    <w:rsid w:val="00C93949"/>
    <w:rsid w:val="00CA40EB"/>
    <w:rsid w:val="00CA5A2A"/>
    <w:rsid w:val="00CD5047"/>
    <w:rsid w:val="00CE6D94"/>
    <w:rsid w:val="00CE7030"/>
    <w:rsid w:val="00CF7543"/>
    <w:rsid w:val="00D00E6B"/>
    <w:rsid w:val="00D1059C"/>
    <w:rsid w:val="00D10F5E"/>
    <w:rsid w:val="00D21A48"/>
    <w:rsid w:val="00D401C9"/>
    <w:rsid w:val="00D42285"/>
    <w:rsid w:val="00D441F5"/>
    <w:rsid w:val="00D464B2"/>
    <w:rsid w:val="00D57023"/>
    <w:rsid w:val="00D61CC7"/>
    <w:rsid w:val="00D8557C"/>
    <w:rsid w:val="00DB3856"/>
    <w:rsid w:val="00DC5A32"/>
    <w:rsid w:val="00DD4C8D"/>
    <w:rsid w:val="00DE4099"/>
    <w:rsid w:val="00DE77D5"/>
    <w:rsid w:val="00DF13C1"/>
    <w:rsid w:val="00E21D10"/>
    <w:rsid w:val="00E25AFB"/>
    <w:rsid w:val="00E33934"/>
    <w:rsid w:val="00E605A7"/>
    <w:rsid w:val="00E668F6"/>
    <w:rsid w:val="00E76884"/>
    <w:rsid w:val="00E91590"/>
    <w:rsid w:val="00EA084D"/>
    <w:rsid w:val="00EA4E38"/>
    <w:rsid w:val="00EB3392"/>
    <w:rsid w:val="00EB3F26"/>
    <w:rsid w:val="00EF017A"/>
    <w:rsid w:val="00F01415"/>
    <w:rsid w:val="00F5386F"/>
    <w:rsid w:val="00F60239"/>
    <w:rsid w:val="00F71059"/>
    <w:rsid w:val="00FA31CC"/>
    <w:rsid w:val="00FC3742"/>
    <w:rsid w:val="00FE1E39"/>
    <w:rsid w:val="00FF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Revision">
    <w:name w:val="Revision"/>
    <w:hidden/>
    <w:uiPriority w:val="99"/>
    <w:semiHidden/>
    <w:rsid w:val="00A15FB9"/>
    <w:pPr>
      <w:spacing w:after="0" w:line="240" w:lineRule="auto"/>
    </w:pPr>
    <w:rPr>
      <w:rFonts w:cs="Times New Roman"/>
      <w:sz w:val="23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22EB523-F37A-4D1D-9C91-C3A5911A9F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66C191-C2A1-4B26-8E88-4CFBAB91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Actors and Goals</vt:lpstr>
    </vt:vector>
  </TitlesOfParts>
  <Company>Microsoft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Actors and Goals</dc:title>
  <dc:subject>CVS PHARMACY OPERATION</dc:subject>
  <dc:creator>aktar</dc:creator>
  <cp:lastModifiedBy>aktar</cp:lastModifiedBy>
  <cp:revision>3</cp:revision>
  <dcterms:created xsi:type="dcterms:W3CDTF">2014-05-18T01:33:00Z</dcterms:created>
  <dcterms:modified xsi:type="dcterms:W3CDTF">2014-05-18T01:55:00Z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